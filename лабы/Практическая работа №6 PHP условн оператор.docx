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D6D2" w14:textId="2EBF86C7" w:rsidR="008C1E0C" w:rsidRPr="00030F53" w:rsidRDefault="008C1E0C" w:rsidP="008C1E0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b/>
          <w:bCs/>
          <w:color w:val="0C0B0B"/>
          <w:sz w:val="24"/>
          <w:szCs w:val="24"/>
          <w:lang w:eastAsia="ru-RU"/>
        </w:rPr>
      </w:pPr>
      <w:r w:rsidRPr="00030F53">
        <w:rPr>
          <w:rFonts w:ascii="Open Sans" w:eastAsia="Times New Roman" w:hAnsi="Open Sans" w:cs="Open Sans"/>
          <w:b/>
          <w:bCs/>
          <w:color w:val="0C0B0B"/>
          <w:sz w:val="24"/>
          <w:szCs w:val="24"/>
          <w:lang w:eastAsia="ru-RU"/>
        </w:rPr>
        <w:t>Лабораторная работа №</w:t>
      </w:r>
      <w:r w:rsidRPr="00030F53">
        <w:rPr>
          <w:rFonts w:ascii="Open Sans" w:eastAsia="Times New Roman" w:hAnsi="Open Sans" w:cs="Open Sans"/>
          <w:b/>
          <w:bCs/>
          <w:color w:val="0C0B0B"/>
          <w:sz w:val="24"/>
          <w:szCs w:val="24"/>
          <w:lang w:eastAsia="ru-RU"/>
        </w:rPr>
        <w:t>6</w:t>
      </w:r>
      <w:r w:rsidRPr="00030F53">
        <w:rPr>
          <w:rFonts w:ascii="Open Sans" w:eastAsia="Times New Roman" w:hAnsi="Open Sans" w:cs="Open Sans"/>
          <w:b/>
          <w:bCs/>
          <w:color w:val="0C0B0B"/>
          <w:sz w:val="24"/>
          <w:szCs w:val="24"/>
          <w:lang w:eastAsia="ru-RU"/>
        </w:rPr>
        <w:t xml:space="preserve"> </w:t>
      </w:r>
      <w:r w:rsidRPr="00030F53">
        <w:rPr>
          <w:rFonts w:ascii="Open Sans" w:eastAsia="Times New Roman" w:hAnsi="Open Sans" w:cs="Open Sans"/>
          <w:b/>
          <w:bCs/>
          <w:color w:val="0C0B0B"/>
          <w:sz w:val="24"/>
          <w:szCs w:val="24"/>
          <w:lang w:val="en-US" w:eastAsia="ru-RU"/>
        </w:rPr>
        <w:t>php</w:t>
      </w:r>
      <w:r w:rsidRPr="00030F53">
        <w:rPr>
          <w:rFonts w:ascii="Open Sans" w:eastAsia="Times New Roman" w:hAnsi="Open Sans" w:cs="Open Sans"/>
          <w:b/>
          <w:bCs/>
          <w:color w:val="0C0B0B"/>
          <w:sz w:val="24"/>
          <w:szCs w:val="24"/>
          <w:lang w:eastAsia="ru-RU"/>
        </w:rPr>
        <w:t xml:space="preserve"> условный оператор </w:t>
      </w:r>
      <w:r w:rsidRPr="00030F53">
        <w:rPr>
          <w:rFonts w:ascii="Open Sans" w:eastAsia="Times New Roman" w:hAnsi="Open Sans" w:cs="Open Sans"/>
          <w:b/>
          <w:bCs/>
          <w:color w:val="0C0B0B"/>
          <w:sz w:val="24"/>
          <w:szCs w:val="24"/>
          <w:lang w:val="en-US" w:eastAsia="ru-RU"/>
        </w:rPr>
        <w:t>if</w:t>
      </w:r>
      <w:r w:rsidRPr="00030F53">
        <w:rPr>
          <w:rFonts w:ascii="Open Sans" w:eastAsia="Times New Roman" w:hAnsi="Open Sans" w:cs="Open Sans"/>
          <w:b/>
          <w:bCs/>
          <w:color w:val="0C0B0B"/>
          <w:sz w:val="24"/>
          <w:szCs w:val="24"/>
          <w:lang w:eastAsia="ru-RU"/>
        </w:rPr>
        <w:t xml:space="preserve">/ </w:t>
      </w:r>
      <w:r w:rsidRPr="00030F53">
        <w:rPr>
          <w:rFonts w:ascii="Open Sans" w:eastAsia="Times New Roman" w:hAnsi="Open Sans" w:cs="Open Sans"/>
          <w:b/>
          <w:bCs/>
          <w:color w:val="0C0B0B"/>
          <w:sz w:val="24"/>
          <w:szCs w:val="24"/>
          <w:lang w:val="en-US" w:eastAsia="ru-RU"/>
        </w:rPr>
        <w:t>elseif</w:t>
      </w:r>
      <w:r w:rsidRPr="00030F53">
        <w:rPr>
          <w:rFonts w:ascii="Open Sans" w:eastAsia="Times New Roman" w:hAnsi="Open Sans" w:cs="Open Sans"/>
          <w:b/>
          <w:bCs/>
          <w:color w:val="0C0B0B"/>
          <w:sz w:val="24"/>
          <w:szCs w:val="24"/>
          <w:lang w:eastAsia="ru-RU"/>
        </w:rPr>
        <w:t xml:space="preserve">/ </w:t>
      </w:r>
      <w:r w:rsidRPr="00030F53">
        <w:rPr>
          <w:rFonts w:ascii="Open Sans" w:eastAsia="Times New Roman" w:hAnsi="Open Sans" w:cs="Open Sans"/>
          <w:b/>
          <w:bCs/>
          <w:color w:val="0C0B0B"/>
          <w:sz w:val="24"/>
          <w:szCs w:val="24"/>
          <w:lang w:val="en-US" w:eastAsia="ru-RU"/>
        </w:rPr>
        <w:t>else</w:t>
      </w:r>
    </w:p>
    <w:p w14:paraId="06B5E096" w14:textId="64A2153E" w:rsidR="008C1E0C" w:rsidRPr="008C1E0C" w:rsidRDefault="008C1E0C" w:rsidP="008C1E0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Условные конструкции являются, пожалуй, наиболее часто используемыми во многих языках программирования. Рассмотрим основные условные операторы языка PHP.</w:t>
      </w:r>
    </w:p>
    <w:p w14:paraId="0A7586C7" w14:textId="77777777" w:rsidR="008C1E0C" w:rsidRPr="008C1E0C" w:rsidRDefault="008C1E0C" w:rsidP="008C1E0C">
      <w:pPr>
        <w:shd w:val="clear" w:color="auto" w:fill="FFFFFF"/>
        <w:spacing w:after="0" w:line="660" w:lineRule="atLeast"/>
        <w:outlineLvl w:val="1"/>
        <w:rPr>
          <w:rFonts w:ascii="Open Sans" w:eastAsia="Times New Roman" w:hAnsi="Open Sans" w:cs="Open Sans"/>
          <w:b/>
          <w:bCs/>
          <w:color w:val="3C3E45"/>
          <w:sz w:val="54"/>
          <w:szCs w:val="54"/>
          <w:lang w:eastAsia="ru-RU"/>
        </w:rPr>
      </w:pPr>
      <w:r w:rsidRPr="008C1E0C">
        <w:rPr>
          <w:rFonts w:ascii="Open Sans" w:eastAsia="Times New Roman" w:hAnsi="Open Sans" w:cs="Open Sans"/>
          <w:b/>
          <w:bCs/>
          <w:color w:val="3C3E45"/>
          <w:sz w:val="54"/>
          <w:szCs w:val="54"/>
          <w:lang w:eastAsia="ru-RU"/>
        </w:rPr>
        <w:t>Конструкция if</w:t>
      </w:r>
    </w:p>
    <w:p w14:paraId="59C0412E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Синтаксис конструкции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if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аналогичен конструкции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if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в языке Си:</w:t>
      </w:r>
    </w:p>
    <w:p w14:paraId="3F916717" w14:textId="77777777" w:rsidR="008C1E0C" w:rsidRPr="008C1E0C" w:rsidRDefault="008C1E0C" w:rsidP="008C1E0C">
      <w:pPr>
        <w:numPr>
          <w:ilvl w:val="0"/>
          <w:numId w:val="1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&lt;?php</w:t>
      </w:r>
    </w:p>
    <w:p w14:paraId="482CADFA" w14:textId="77777777" w:rsidR="008C1E0C" w:rsidRPr="008C1E0C" w:rsidRDefault="008C1E0C" w:rsidP="008C1E0C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if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(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логическое выражение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)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оператор;</w:t>
      </w:r>
    </w:p>
    <w:p w14:paraId="751B3ABD" w14:textId="77777777" w:rsidR="008C1E0C" w:rsidRPr="008C1E0C" w:rsidRDefault="008C1E0C" w:rsidP="008C1E0C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?&gt;</w:t>
      </w:r>
    </w:p>
    <w:p w14:paraId="30A96C95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Согласно выражениям PHP, конструкция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if 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содержит логическое выражение. Если логическое выражение истинно (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true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), то оператор, следующий за конструкцией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if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будет исполнен, а если логическое выражение ложно (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false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), то следующий за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if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оператор исполнен не будет. Приведем примеры:</w:t>
      </w:r>
    </w:p>
    <w:p w14:paraId="6EB756C9" w14:textId="77777777" w:rsidR="008C1E0C" w:rsidRPr="008C1E0C" w:rsidRDefault="008C1E0C" w:rsidP="008C1E0C">
      <w:pPr>
        <w:numPr>
          <w:ilvl w:val="0"/>
          <w:numId w:val="2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&lt;?php</w:t>
      </w:r>
    </w:p>
    <w:p w14:paraId="0A8941E0" w14:textId="77777777" w:rsidR="008C1E0C" w:rsidRPr="008C1E0C" w:rsidRDefault="008C1E0C" w:rsidP="008C1E0C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if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(</w:t>
      </w:r>
      <w:r w:rsidRPr="008C1E0C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$a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&gt;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$b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)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"значение переменной $a больше, чем $b"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4EB0F4BB" w14:textId="77777777" w:rsidR="008C1E0C" w:rsidRPr="008C1E0C" w:rsidRDefault="008C1E0C" w:rsidP="008C1E0C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?&gt;</w:t>
      </w:r>
    </w:p>
    <w:p w14:paraId="75A99946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Если необходимо выполнить блок операторов, который будет выполняться при определенном условном критерии, тогда все операторы этого блока нужно поместить в фигурные скобки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{…}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Пример:</w:t>
      </w:r>
    </w:p>
    <w:p w14:paraId="066A0F7D" w14:textId="77777777" w:rsidR="008C1E0C" w:rsidRPr="008C1E0C" w:rsidRDefault="008C1E0C" w:rsidP="008C1E0C">
      <w:pPr>
        <w:numPr>
          <w:ilvl w:val="0"/>
          <w:numId w:val="3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&lt;?php</w:t>
      </w:r>
    </w:p>
    <w:p w14:paraId="2DE0E808" w14:textId="77777777" w:rsidR="008C1E0C" w:rsidRPr="008C1E0C" w:rsidRDefault="008C1E0C" w:rsidP="008C1E0C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if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(</w:t>
      </w:r>
      <w:r w:rsidRPr="008C1E0C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$a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&gt;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$b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)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{</w:t>
      </w:r>
    </w:p>
    <w:p w14:paraId="28324889" w14:textId="77777777" w:rsidR="008C1E0C" w:rsidRPr="008C1E0C" w:rsidRDefault="008C1E0C" w:rsidP="008C1E0C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"$a больше $b"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2C156A24" w14:textId="77777777" w:rsidR="008C1E0C" w:rsidRPr="008C1E0C" w:rsidRDefault="008C1E0C" w:rsidP="008C1E0C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$b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$a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4C95ADA9" w14:textId="77777777" w:rsidR="008C1E0C" w:rsidRPr="008C1E0C" w:rsidRDefault="008C1E0C" w:rsidP="008C1E0C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}</w:t>
      </w:r>
    </w:p>
    <w:p w14:paraId="25340A48" w14:textId="77777777" w:rsidR="008C1E0C" w:rsidRPr="008C1E0C" w:rsidRDefault="008C1E0C" w:rsidP="008C1E0C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?&gt;</w:t>
      </w:r>
    </w:p>
    <w:p w14:paraId="587B367C" w14:textId="77777777" w:rsidR="008C1E0C" w:rsidRPr="008C1E0C" w:rsidRDefault="008C1E0C" w:rsidP="008C1E0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</w:t>
      </w:r>
    </w:p>
    <w:p w14:paraId="09E61415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Приведенный пример выведет сообщение, «a больше b», если </w:t>
      </w:r>
      <w:r w:rsidRPr="008C1E0C">
        <w:rPr>
          <w:rFonts w:ascii="Open Sans" w:eastAsia="Times New Roman" w:hAnsi="Open Sans" w:cs="Open Sans"/>
          <w:i/>
          <w:iCs/>
          <w:color w:val="0C0B0B"/>
          <w:sz w:val="21"/>
          <w:szCs w:val="21"/>
          <w:lang w:eastAsia="ru-RU"/>
        </w:rPr>
        <w:t>$a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&gt; </w:t>
      </w:r>
      <w:r w:rsidRPr="008C1E0C">
        <w:rPr>
          <w:rFonts w:ascii="Open Sans" w:eastAsia="Times New Roman" w:hAnsi="Open Sans" w:cs="Open Sans"/>
          <w:i/>
          <w:iCs/>
          <w:color w:val="0C0B0B"/>
          <w:sz w:val="21"/>
          <w:szCs w:val="21"/>
          <w:lang w:eastAsia="ru-RU"/>
        </w:rPr>
        <w:t>$b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, а затем переменная </w:t>
      </w:r>
      <w:r w:rsidRPr="008C1E0C">
        <w:rPr>
          <w:rFonts w:ascii="Open Sans" w:eastAsia="Times New Roman" w:hAnsi="Open Sans" w:cs="Open Sans"/>
          <w:i/>
          <w:iCs/>
          <w:color w:val="0C0B0B"/>
          <w:sz w:val="21"/>
          <w:szCs w:val="21"/>
          <w:lang w:eastAsia="ru-RU"/>
        </w:rPr>
        <w:t>$a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будет приравнена к переменной </w:t>
      </w:r>
      <w:r w:rsidRPr="008C1E0C">
        <w:rPr>
          <w:rFonts w:ascii="Open Sans" w:eastAsia="Times New Roman" w:hAnsi="Open Sans" w:cs="Open Sans"/>
          <w:i/>
          <w:iCs/>
          <w:color w:val="0C0B0B"/>
          <w:sz w:val="21"/>
          <w:szCs w:val="21"/>
          <w:lang w:eastAsia="ru-RU"/>
        </w:rPr>
        <w:t>$b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 Заметим, что данные операторы выполняются в </w:t>
      </w:r>
      <w:ins w:id="0" w:author="Unknown">
        <w:r w:rsidRPr="008C1E0C">
          <w:rPr>
            <w:rFonts w:ascii="Open Sans" w:eastAsia="Times New Roman" w:hAnsi="Open Sans" w:cs="Open Sans"/>
            <w:color w:val="0C0B0B"/>
            <w:sz w:val="21"/>
            <w:szCs w:val="21"/>
            <w:lang w:eastAsia="ru-RU"/>
          </w:rPr>
          <w:t>теле конструкции</w:t>
        </w:r>
      </w:ins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if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</w:t>
      </w:r>
    </w:p>
    <w:p w14:paraId="5A9D25B8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Конструкция else</w:t>
      </w:r>
    </w:p>
    <w:p w14:paraId="59BCF79B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Часто возникает потребность исполнения операторов не только в теле конструкции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if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, если выполнено какое-либо условие конструкции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if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, но и в случае, если условие конструкции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if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не выполнено. В данной ситуации нельзя обойтись без конструкции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else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 В целом, такая конструкция будет называться конструкцией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if-else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</w:t>
      </w:r>
    </w:p>
    <w:p w14:paraId="4173E780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Синтаксис конструкции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if-else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такой:</w:t>
      </w:r>
    </w:p>
    <w:p w14:paraId="1684EC73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if (логическое_выражение)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инструкция_1;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else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инструкция_2;</w:t>
      </w:r>
    </w:p>
    <w:p w14:paraId="046FAE2E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Действие конструкции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if-else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следующее: если </w:t>
      </w:r>
      <w:ins w:id="1" w:author="Unknown">
        <w:r w:rsidRPr="008C1E0C">
          <w:rPr>
            <w:rFonts w:ascii="Open Sans" w:eastAsia="Times New Roman" w:hAnsi="Open Sans" w:cs="Open Sans"/>
            <w:color w:val="0C0B0B"/>
            <w:sz w:val="21"/>
            <w:szCs w:val="21"/>
            <w:lang w:eastAsia="ru-RU"/>
          </w:rPr>
          <w:t>логическое_выражение</w:t>
        </w:r>
      </w:ins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</w:t>
      </w:r>
      <w:r w:rsidRPr="008C1E0C">
        <w:rPr>
          <w:rFonts w:ascii="Open Sans" w:eastAsia="Times New Roman" w:hAnsi="Open Sans" w:cs="Open Sans"/>
          <w:i/>
          <w:iCs/>
          <w:color w:val="0C0B0B"/>
          <w:sz w:val="21"/>
          <w:szCs w:val="21"/>
          <w:lang w:eastAsia="ru-RU"/>
        </w:rPr>
        <w:t>истинно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, то выполняется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br/>
      </w:r>
      <w:ins w:id="2" w:author="Unknown">
        <w:r w:rsidRPr="008C1E0C">
          <w:rPr>
            <w:rFonts w:ascii="Open Sans" w:eastAsia="Times New Roman" w:hAnsi="Open Sans" w:cs="Open Sans"/>
            <w:color w:val="0C0B0B"/>
            <w:sz w:val="21"/>
            <w:szCs w:val="21"/>
            <w:lang w:eastAsia="ru-RU"/>
          </w:rPr>
          <w:t>инструкция_1</w:t>
        </w:r>
      </w:ins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, а иначе — </w:t>
      </w:r>
      <w:ins w:id="3" w:author="Unknown">
        <w:r w:rsidRPr="008C1E0C">
          <w:rPr>
            <w:rFonts w:ascii="Open Sans" w:eastAsia="Times New Roman" w:hAnsi="Open Sans" w:cs="Open Sans"/>
            <w:color w:val="0C0B0B"/>
            <w:sz w:val="21"/>
            <w:szCs w:val="21"/>
            <w:lang w:eastAsia="ru-RU"/>
          </w:rPr>
          <w:t>инструкция_2</w:t>
        </w:r>
      </w:ins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 Как и в любом другом языке, конструкция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else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может опускаться, в этом случае при получении должного значения просто ничего не делается.</w:t>
      </w:r>
    </w:p>
    <w:p w14:paraId="4B79C93E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Если </w:t>
      </w:r>
      <w:ins w:id="4" w:author="Unknown">
        <w:r w:rsidRPr="008C1E0C">
          <w:rPr>
            <w:rFonts w:ascii="Open Sans" w:eastAsia="Times New Roman" w:hAnsi="Open Sans" w:cs="Open Sans"/>
            <w:color w:val="0C0B0B"/>
            <w:sz w:val="21"/>
            <w:szCs w:val="21"/>
            <w:lang w:eastAsia="ru-RU"/>
          </w:rPr>
          <w:t>инструкция_1</w:t>
        </w:r>
      </w:ins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или </w:t>
      </w:r>
      <w:ins w:id="5" w:author="Unknown">
        <w:r w:rsidRPr="008C1E0C">
          <w:rPr>
            <w:rFonts w:ascii="Open Sans" w:eastAsia="Times New Roman" w:hAnsi="Open Sans" w:cs="Open Sans"/>
            <w:color w:val="0C0B0B"/>
            <w:sz w:val="21"/>
            <w:szCs w:val="21"/>
            <w:lang w:eastAsia="ru-RU"/>
          </w:rPr>
          <w:t>инструкция_2</w:t>
        </w:r>
      </w:ins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должны состоять из нескольких команд, то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br/>
        <w:t>они, как всегда, заключаются в фигурные скобки. Например:</w:t>
      </w:r>
    </w:p>
    <w:p w14:paraId="1A2A21A6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lastRenderedPageBreak/>
        <w:t>&lt;?php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if ($a &gt; $b) {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echo "a больше, чем b";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} else {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echo "a НЕ больше, чем b";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}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?&gt;</w:t>
      </w:r>
    </w:p>
    <w:p w14:paraId="5D5993C7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Конструкция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if-else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имеет еще один </w:t>
      </w:r>
      <w:hyperlink r:id="rId5" w:tgtFrame="_blank" w:history="1">
        <w:r w:rsidRPr="008C1E0C">
          <w:rPr>
            <w:rFonts w:ascii="Open Sans" w:eastAsia="Times New Roman" w:hAnsi="Open Sans" w:cs="Open Sans"/>
            <w:color w:val="3ED2AD"/>
            <w:sz w:val="21"/>
            <w:szCs w:val="21"/>
            <w:u w:val="single"/>
            <w:lang w:eastAsia="ru-RU"/>
          </w:rPr>
          <w:t>альтернативный синтаксис</w:t>
        </w:r>
      </w:hyperlink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:</w:t>
      </w:r>
    </w:p>
    <w:p w14:paraId="50871528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if (логическое_выражение):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команды;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elseif(другое_логическое_выражение):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другие_команды;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else: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иначе_команды;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endif</w:t>
      </w:r>
    </w:p>
    <w:p w14:paraId="69436D88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Обратите внимание на расположение двоеточия (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: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)! Если его пропустить, будет сгенерировано сообщение об ошибке. И еще: как обычно, блоки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elseif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и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else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можно опускать.</w:t>
      </w:r>
    </w:p>
    <w:p w14:paraId="5ACDD79E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bookmarkStart w:id="6" w:name="elseif"/>
      <w:bookmarkEnd w:id="6"/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Конструкция elseif</w:t>
      </w:r>
    </w:p>
    <w:p w14:paraId="25D5A0BE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elseif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— это комбинация конструкций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if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и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else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 Эта конструкция расширяет условную конструкцию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if-else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</w:t>
      </w:r>
    </w:p>
    <w:p w14:paraId="0F84526C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Приведем синтаксис конструкции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elseif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:</w:t>
      </w:r>
    </w:p>
    <w:p w14:paraId="625AB1F4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t>if (логическое_выражение_1)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оператор_1;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elseif (логическое_выражение_2)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оператор_2;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else</w:t>
      </w:r>
      <w:r w:rsidRPr="008C1E0C">
        <w:rPr>
          <w:rFonts w:ascii="Courier New" w:eastAsia="Times New Roman" w:hAnsi="Courier New" w:cs="Courier New"/>
          <w:color w:val="0C0B0B"/>
          <w:sz w:val="20"/>
          <w:szCs w:val="20"/>
          <w:lang w:eastAsia="ru-RU"/>
        </w:rPr>
        <w:br/>
        <w:t>оператор_3;</w:t>
      </w:r>
    </w:p>
    <w:p w14:paraId="4C69CABC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Практический пример использования конструкции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elseif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:</w:t>
      </w:r>
    </w:p>
    <w:p w14:paraId="11937A1F" w14:textId="77777777" w:rsidR="008C1E0C" w:rsidRPr="008C1E0C" w:rsidRDefault="008C1E0C" w:rsidP="008C1E0C">
      <w:pPr>
        <w:numPr>
          <w:ilvl w:val="0"/>
          <w:numId w:val="4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&lt;?php</w:t>
      </w:r>
    </w:p>
    <w:p w14:paraId="61C0B959" w14:textId="77777777" w:rsidR="008C1E0C" w:rsidRPr="008C1E0C" w:rsidRDefault="008C1E0C" w:rsidP="008C1E0C">
      <w:pPr>
        <w:numPr>
          <w:ilvl w:val="0"/>
          <w:numId w:val="4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if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(</w:t>
      </w:r>
      <w:r w:rsidRPr="008C1E0C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$a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&gt;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$b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)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{</w:t>
      </w:r>
    </w:p>
    <w:p w14:paraId="39936D1D" w14:textId="77777777" w:rsidR="008C1E0C" w:rsidRPr="008C1E0C" w:rsidRDefault="008C1E0C" w:rsidP="008C1E0C">
      <w:pPr>
        <w:numPr>
          <w:ilvl w:val="0"/>
          <w:numId w:val="4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"a больше, чем b"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67CDCCF2" w14:textId="77777777" w:rsidR="008C1E0C" w:rsidRPr="008C1E0C" w:rsidRDefault="008C1E0C" w:rsidP="008C1E0C">
      <w:pPr>
        <w:numPr>
          <w:ilvl w:val="0"/>
          <w:numId w:val="4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}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elseif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(</w:t>
      </w:r>
      <w:r w:rsidRPr="008C1E0C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$a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==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$b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)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{</w:t>
      </w:r>
    </w:p>
    <w:p w14:paraId="5D3C50D4" w14:textId="77777777" w:rsidR="008C1E0C" w:rsidRPr="008C1E0C" w:rsidRDefault="008C1E0C" w:rsidP="008C1E0C">
      <w:pPr>
        <w:numPr>
          <w:ilvl w:val="0"/>
          <w:numId w:val="4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"a равен b"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6DF5CAF3" w14:textId="77777777" w:rsidR="008C1E0C" w:rsidRPr="008C1E0C" w:rsidRDefault="008C1E0C" w:rsidP="008C1E0C">
      <w:pPr>
        <w:numPr>
          <w:ilvl w:val="0"/>
          <w:numId w:val="4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}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else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{</w:t>
      </w:r>
    </w:p>
    <w:p w14:paraId="0977C8BD" w14:textId="77777777" w:rsidR="008C1E0C" w:rsidRPr="008C1E0C" w:rsidRDefault="008C1E0C" w:rsidP="008C1E0C">
      <w:pPr>
        <w:numPr>
          <w:ilvl w:val="0"/>
          <w:numId w:val="4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8C1E0C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"a меньше, чем b"</w:t>
      </w:r>
      <w:r w:rsidRPr="008C1E0C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535CA2E5" w14:textId="77777777" w:rsidR="008C1E0C" w:rsidRPr="008C1E0C" w:rsidRDefault="008C1E0C" w:rsidP="008C1E0C">
      <w:pPr>
        <w:numPr>
          <w:ilvl w:val="0"/>
          <w:numId w:val="4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}</w:t>
      </w:r>
    </w:p>
    <w:p w14:paraId="23E219CA" w14:textId="77777777" w:rsidR="008C1E0C" w:rsidRPr="008C1E0C" w:rsidRDefault="008C1E0C" w:rsidP="008C1E0C">
      <w:pPr>
        <w:numPr>
          <w:ilvl w:val="0"/>
          <w:numId w:val="4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8C1E0C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?&gt;</w:t>
      </w:r>
    </w:p>
    <w:p w14:paraId="340411C2" w14:textId="77777777" w:rsidR="008C1E0C" w:rsidRPr="008C1E0C" w:rsidRDefault="008C1E0C" w:rsidP="008C1E0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</w:t>
      </w:r>
    </w:p>
    <w:p w14:paraId="1B29FBDF" w14:textId="77777777" w:rsidR="008C1E0C" w:rsidRPr="008C1E0C" w:rsidRDefault="008C1E0C" w:rsidP="008C1E0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Вообще, конструкция </w:t>
      </w: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elseif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не очень удобна, поэтому применяется не так часто.</w:t>
      </w:r>
    </w:p>
    <w:p w14:paraId="5D58167D" w14:textId="77777777" w:rsidR="002A3A07" w:rsidRDefault="002A3A07">
      <w:pPr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br w:type="page"/>
      </w:r>
    </w:p>
    <w:p w14:paraId="30AC060C" w14:textId="2582E3C7" w:rsidR="002A3A07" w:rsidRDefault="002A3A07" w:rsidP="008C1E0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</w:pPr>
      <w:r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lastRenderedPageBreak/>
        <w:t>Часть 1.</w:t>
      </w:r>
    </w:p>
    <w:p w14:paraId="34B05CEC" w14:textId="6BDA4C3F" w:rsidR="008C1E0C" w:rsidRPr="008C1E0C" w:rsidRDefault="008C1E0C" w:rsidP="008C1E0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b/>
          <w:bCs/>
          <w:color w:val="0C0B0B"/>
          <w:sz w:val="21"/>
          <w:szCs w:val="21"/>
          <w:lang w:eastAsia="ru-RU"/>
        </w:rPr>
        <w:t>Задание 1.</w:t>
      </w: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 Модифицируйте программу из Задания 2 практической работы №4, так чтобы</w:t>
      </w:r>
    </w:p>
    <w:p w14:paraId="6CE9AB70" w14:textId="77777777" w:rsidR="008C1E0C" w:rsidRPr="008C1E0C" w:rsidRDefault="008C1E0C" w:rsidP="008C1E0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а) если произведение чисел меньше чем 40, то оно должно выводится зеленым цветом;</w:t>
      </w:r>
    </w:p>
    <w:p w14:paraId="5B62E27E" w14:textId="77777777" w:rsidR="008C1E0C" w:rsidRPr="008C1E0C" w:rsidRDefault="008C1E0C" w:rsidP="008C1E0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б) если  произведение чисел больше чем 75, то оно должно выводится красным цветом и оформлено полужирным шрифтом;</w:t>
      </w:r>
    </w:p>
    <w:p w14:paraId="7B97F0E2" w14:textId="77777777" w:rsidR="008C1E0C" w:rsidRPr="008C1E0C" w:rsidRDefault="008C1E0C" w:rsidP="008C1E0C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8C1E0C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в) если произведение чисел четное, то оно должно выводится на сером фоне.</w:t>
      </w:r>
    </w:p>
    <w:p w14:paraId="3BAC8410" w14:textId="67AC45FC" w:rsidR="002A3A07" w:rsidRPr="002A3A07" w:rsidRDefault="002A3A07" w:rsidP="002A3A0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A3A0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2</w:t>
      </w:r>
      <w:r w:rsidRPr="002A3A0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.</w:t>
      </w: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Даны два числа x и d. Если d&gt;0, то число х нужно увеличить на 10, а d уменьшить в 3 раза. Иначе число х уменьшить на 5. При решении используйте часть php-скрипта:</w:t>
      </w:r>
    </w:p>
    <w:p w14:paraId="6453209E" w14:textId="77777777" w:rsidR="002A3A07" w:rsidRPr="002A3A07" w:rsidRDefault="002A3A07" w:rsidP="002A3A07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if ($d&gt;0)</w:t>
      </w:r>
    </w:p>
    <w:p w14:paraId="64174030" w14:textId="77777777" w:rsidR="002A3A07" w:rsidRPr="002A3A07" w:rsidRDefault="002A3A07" w:rsidP="002A3A07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     { $x+=10;  $d/=3;</w:t>
      </w:r>
    </w:p>
    <w:p w14:paraId="6B0655C4" w14:textId="77777777" w:rsidR="002A3A07" w:rsidRPr="002A3A07" w:rsidRDefault="002A3A07" w:rsidP="002A3A07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     }</w:t>
      </w:r>
    </w:p>
    <w:p w14:paraId="6D15225B" w14:textId="77777777" w:rsidR="002A3A07" w:rsidRPr="002A3A07" w:rsidRDefault="002A3A07" w:rsidP="002A3A07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Open Sans"/>
          <w:color w:val="181818"/>
          <w:sz w:val="21"/>
          <w:szCs w:val="21"/>
          <w:lang w:val="en-US" w:eastAsia="ru-RU"/>
        </w:rPr>
      </w:pP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val="en-US" w:eastAsia="ru-RU"/>
        </w:rPr>
        <w:t>  else $x-=5;</w:t>
      </w:r>
    </w:p>
    <w:p w14:paraId="3899D8C0" w14:textId="77777777" w:rsidR="002A3A07" w:rsidRDefault="002A3A07" w:rsidP="002A3A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</w:pPr>
    </w:p>
    <w:p w14:paraId="5ED3FB76" w14:textId="753CCD38" w:rsidR="002A3A07" w:rsidRPr="002A3A07" w:rsidRDefault="002A3A07" w:rsidP="002A3A07">
      <w:pPr>
        <w:shd w:val="clear" w:color="auto" w:fill="FFFFFF"/>
        <w:spacing w:after="0" w:line="240" w:lineRule="auto"/>
        <w:jc w:val="both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A3A0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3</w:t>
      </w:r>
      <w:r w:rsidRPr="002A3A0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. </w:t>
      </w: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Написать программу, которая будет определять, лежит ли заданная точкаA(x</w:t>
      </w: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vertAlign w:val="subscript"/>
          <w:lang w:eastAsia="ru-RU"/>
        </w:rPr>
        <w:t>1</w:t>
      </w: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,y</w:t>
      </w: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vertAlign w:val="subscript"/>
          <w:lang w:eastAsia="ru-RU"/>
        </w:rPr>
        <w:t>1</w:t>
      </w: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) на прямой y=kx</w:t>
      </w: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vertAlign w:val="superscript"/>
          <w:lang w:eastAsia="ru-RU"/>
        </w:rPr>
        <w:t>2</w:t>
      </w: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/3 при заданном параметре k. При решении используйте часть php-скрипта:</w:t>
      </w:r>
    </w:p>
    <w:p w14:paraId="0562C832" w14:textId="77777777" w:rsidR="002A3A07" w:rsidRPr="002A3A07" w:rsidRDefault="002A3A07" w:rsidP="002A3A07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$y=($k*($x1*$x1))/3;</w:t>
      </w:r>
    </w:p>
    <w:p w14:paraId="39A6CFFA" w14:textId="77777777" w:rsidR="002A3A07" w:rsidRPr="002A3A07" w:rsidRDefault="002A3A07" w:rsidP="002A3A07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echo "Значение y=".$y."&lt;br&gt;";</w:t>
      </w:r>
    </w:p>
    <w:p w14:paraId="4F856AEF" w14:textId="77777777" w:rsidR="002A3A07" w:rsidRPr="002A3A07" w:rsidRDefault="002A3A07" w:rsidP="002A3A07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if ($y==$y1)</w:t>
      </w:r>
    </w:p>
    <w:p w14:paraId="4C6426BE" w14:textId="77777777" w:rsidR="002A3A07" w:rsidRPr="002A3A07" w:rsidRDefault="002A3A07" w:rsidP="002A3A07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  {   echo "Точка A принадлежит прямой";</w:t>
      </w:r>
    </w:p>
    <w:p w14:paraId="392F31A6" w14:textId="77777777" w:rsidR="002A3A07" w:rsidRPr="002A3A07" w:rsidRDefault="002A3A07" w:rsidP="002A3A07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  }</w:t>
      </w:r>
    </w:p>
    <w:p w14:paraId="629072FC" w14:textId="77777777" w:rsidR="002A3A07" w:rsidRPr="002A3A07" w:rsidRDefault="002A3A07" w:rsidP="002A3A07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else</w:t>
      </w:r>
    </w:p>
    <w:p w14:paraId="5A982AE7" w14:textId="77777777" w:rsidR="002A3A07" w:rsidRPr="002A3A07" w:rsidRDefault="002A3A07" w:rsidP="002A3A07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  {   echo "Точка A не принадлежит прямой";</w:t>
      </w:r>
    </w:p>
    <w:p w14:paraId="1AB2B557" w14:textId="77777777" w:rsidR="002A3A07" w:rsidRPr="002A3A07" w:rsidRDefault="002A3A07" w:rsidP="002A3A07">
      <w:pPr>
        <w:shd w:val="clear" w:color="auto" w:fill="FFFFFF"/>
        <w:spacing w:after="0" w:line="240" w:lineRule="auto"/>
        <w:ind w:firstLine="567"/>
        <w:jc w:val="both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  }</w:t>
      </w:r>
    </w:p>
    <w:p w14:paraId="551042AA" w14:textId="77777777" w:rsidR="002A3A07" w:rsidRDefault="002A3A07" w:rsidP="002A3A07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</w:pPr>
    </w:p>
    <w:p w14:paraId="54E380C7" w14:textId="600813B9" w:rsidR="002A3A07" w:rsidRPr="002A3A07" w:rsidRDefault="002A3A07" w:rsidP="002A3A07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 xml:space="preserve">Часть 2. </w:t>
      </w:r>
      <w:r w:rsidRPr="002A3A0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Задачи для закрепления по теме «Условный оператор»</w:t>
      </w:r>
    </w:p>
    <w:p w14:paraId="36D038A5" w14:textId="77777777" w:rsidR="002A3A07" w:rsidRPr="002A3A07" w:rsidRDefault="002A3A07" w:rsidP="002A3A07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1.</w:t>
      </w:r>
      <w:r w:rsidRPr="002A3A07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</w:t>
      </w:r>
      <w:r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Дано число. Если оно больше 10, то увеличьте его на 100, иначе уменьшите на 30.</w:t>
      </w:r>
    </w:p>
    <w:p w14:paraId="6D19F06C" w14:textId="77777777" w:rsidR="002A3A07" w:rsidRPr="002A3A07" w:rsidRDefault="002A3A07" w:rsidP="002A3A07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2.</w:t>
      </w:r>
      <w:r w:rsidRPr="002A3A07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</w:t>
      </w:r>
      <w:r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Дано натуральное число. Если оно четное, то уменьшите его в 2 раза, иначе увеличьте в 3 раза.</w:t>
      </w:r>
    </w:p>
    <w:p w14:paraId="17296150" w14:textId="77777777" w:rsidR="002A3A07" w:rsidRPr="002A3A07" w:rsidRDefault="002A3A07" w:rsidP="002A3A07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3.</w:t>
      </w:r>
      <w:r w:rsidRPr="002A3A07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</w:t>
      </w:r>
      <w:r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Дано число. Если оно не меньше 50, то выведите квадрат этого числа, если же это число больше 10 и меньше 30, то выведите ноль, в остальных случаях выведите слово "Ошибка"</w:t>
      </w:r>
    </w:p>
    <w:p w14:paraId="2986FA21" w14:textId="77777777" w:rsidR="002A3A07" w:rsidRPr="002A3A07" w:rsidRDefault="002A3A07" w:rsidP="002A3A07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4.</w:t>
      </w:r>
      <w:r w:rsidRPr="002A3A07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</w:t>
      </w:r>
      <w:r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Дано два числа. Вывести наибольшее из них.</w:t>
      </w:r>
    </w:p>
    <w:p w14:paraId="28492C66" w14:textId="1A39074B" w:rsidR="00FD32DA" w:rsidRPr="00FD32DA" w:rsidRDefault="002A3A07" w:rsidP="002A3A07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5.</w:t>
      </w:r>
      <w:r w:rsidRPr="002A3A07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</w:t>
      </w:r>
      <w:r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Дано два числа. Вывести 'Да', если они отличаются на 100, иначе вывести 'Нет'</w:t>
      </w:r>
    </w:p>
    <w:p w14:paraId="584F6DDB" w14:textId="5EEF958D" w:rsidR="002A3A07" w:rsidRPr="002A3A07" w:rsidRDefault="002A3A07" w:rsidP="002A3A07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6.</w:t>
      </w:r>
      <w:r w:rsidRPr="002A3A07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</w:t>
      </w:r>
      <w:r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Дано два числа. Вывести 'Да', если они отличаются не более чем на 20, иначе вывести 'Нет'.</w:t>
      </w:r>
    </w:p>
    <w:p w14:paraId="22F77F80" w14:textId="77777777" w:rsidR="00FD32DA" w:rsidRDefault="00FD32DA" w:rsidP="00FD32DA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</w:pPr>
    </w:p>
    <w:p w14:paraId="1DA86B20" w14:textId="77777777" w:rsidR="00C06514" w:rsidRDefault="00C06514">
      <w:pP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br w:type="page"/>
      </w:r>
    </w:p>
    <w:p w14:paraId="239BA980" w14:textId="05D6D4A5" w:rsidR="00FD32DA" w:rsidRPr="002A3A07" w:rsidRDefault="00FD32DA" w:rsidP="00FD32DA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lastRenderedPageBreak/>
        <w:t xml:space="preserve">Часть 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 xml:space="preserve">. </w:t>
      </w:r>
      <w:r w:rsidRPr="002A3A07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  <w:lang w:eastAsia="ru-RU"/>
        </w:rPr>
        <w:t>Задачи для закрепления по теме «Условный оператор»</w:t>
      </w:r>
    </w:p>
    <w:p w14:paraId="6DB3941D" w14:textId="77777777" w:rsidR="00FD32DA" w:rsidRDefault="00FD32DA" w:rsidP="002A3A07">
      <w:pPr>
        <w:shd w:val="clear" w:color="auto" w:fill="FFFFFF"/>
        <w:spacing w:after="0" w:line="315" w:lineRule="atLeast"/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</w:pPr>
    </w:p>
    <w:p w14:paraId="7A36515B" w14:textId="5A94490F" w:rsidR="002A3A07" w:rsidRPr="002A3A07" w:rsidRDefault="00C06514" w:rsidP="002A3A07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1. </w:t>
      </w:r>
      <w:r w:rsidR="002A3A07" w:rsidRPr="002A3A07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</w:t>
      </w:r>
      <w:r w:rsidR="002A3A07"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Дан номер месяца. Вывести название поры года (весна, лето и так далее) или слово 'Ошибка', если месяца с таким номером не существует.  </w:t>
      </w:r>
    </w:p>
    <w:p w14:paraId="10DC185B" w14:textId="18988922" w:rsidR="002A3A07" w:rsidRPr="002A3A07" w:rsidRDefault="00C06514" w:rsidP="002A3A07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 xml:space="preserve">2. </w:t>
      </w:r>
      <w:r w:rsidR="002A3A07" w:rsidRPr="002A3A07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</w:t>
      </w:r>
      <w:r w:rsidR="002A3A07"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Вычислите значение выражения x2−4y−1/(sin2x+|x)|. Перед вычислением проверить корректность значений переменных.</w:t>
      </w:r>
    </w:p>
    <w:p w14:paraId="669F1E1E" w14:textId="4D6A221B" w:rsidR="002A3A07" w:rsidRPr="002A3A07" w:rsidRDefault="00C06514" w:rsidP="002A3A07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3.</w:t>
      </w:r>
      <w:r w:rsidR="002A3A07"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  <w:r w:rsidR="002A3A07" w:rsidRPr="002A3A07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    </w:t>
      </w:r>
      <w:r w:rsidR="002A3A07"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Найти наибольшее и наименьшее из трех чисел.</w:t>
      </w:r>
    </w:p>
    <w:p w14:paraId="0153548C" w14:textId="743CAEE5" w:rsidR="002A3A07" w:rsidRPr="002A3A07" w:rsidRDefault="00C06514" w:rsidP="002A3A07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4</w:t>
      </w:r>
      <w:r w:rsidR="002A3A07"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  <w:r w:rsidR="002A3A07" w:rsidRPr="002A3A07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</w:t>
      </w:r>
      <w:r w:rsidR="002A3A07"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 данном трехзначном числе переставьте цифры так, чтобы новое число оказалось наибольшим из возможных.</w:t>
      </w:r>
    </w:p>
    <w:p w14:paraId="74DF24B2" w14:textId="6316C351" w:rsidR="002A3A07" w:rsidRPr="002A3A07" w:rsidRDefault="00C06514" w:rsidP="002A3A07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5</w:t>
      </w:r>
      <w:r w:rsidR="002A3A07"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.</w:t>
      </w:r>
      <w:r w:rsidR="002A3A07" w:rsidRPr="002A3A07">
        <w:rPr>
          <w:rFonts w:ascii="Times New Roman" w:eastAsia="Times New Roman" w:hAnsi="Times New Roman" w:cs="Times New Roman"/>
          <w:color w:val="444444"/>
          <w:sz w:val="14"/>
          <w:szCs w:val="14"/>
          <w:lang w:eastAsia="ru-RU"/>
        </w:rPr>
        <w:t>  </w:t>
      </w:r>
      <w:r w:rsidR="002A3A07"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Решите  уравнение ax</w:t>
      </w:r>
      <w:r w:rsidR="002A3A07" w:rsidRPr="002A3A07">
        <w:rPr>
          <w:rFonts w:ascii="Times New Roman" w:eastAsia="Times New Roman" w:hAnsi="Times New Roman" w:cs="Times New Roman"/>
          <w:color w:val="444444"/>
          <w:sz w:val="24"/>
          <w:szCs w:val="24"/>
          <w:vertAlign w:val="superscript"/>
          <w:lang w:eastAsia="ru-RU"/>
        </w:rPr>
        <w:t>2</w:t>
      </w:r>
      <w:r w:rsidR="002A3A07"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+bx+c=0.</w:t>
      </w:r>
    </w:p>
    <w:p w14:paraId="2F8FB674" w14:textId="42D0CC61" w:rsidR="002A3A07" w:rsidRPr="002A3A07" w:rsidRDefault="00C06514" w:rsidP="002A3A07">
      <w:pPr>
        <w:shd w:val="clear" w:color="auto" w:fill="FFFFFF"/>
        <w:spacing w:after="0" w:line="315" w:lineRule="atLeast"/>
        <w:rPr>
          <w:rFonts w:ascii="Open Sans" w:eastAsia="Times New Roman" w:hAnsi="Open Sans" w:cs="Open Sans"/>
          <w:color w:val="181818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6</w:t>
      </w:r>
      <w:r w:rsidR="002A3A07" w:rsidRPr="002A3A0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.</w:t>
      </w:r>
      <w:r w:rsidR="002A3A07" w:rsidRPr="002A3A07">
        <w:rPr>
          <w:rFonts w:ascii="Times New Roman" w:eastAsia="Times New Roman" w:hAnsi="Times New Roman" w:cs="Times New Roman"/>
          <w:color w:val="181818"/>
          <w:sz w:val="14"/>
          <w:szCs w:val="14"/>
          <w:lang w:eastAsia="ru-RU"/>
        </w:rPr>
        <w:t>  </w:t>
      </w:r>
      <w:r w:rsidR="002A3A07" w:rsidRPr="002A3A07">
        <w:rPr>
          <w:rFonts w:ascii="Times New Roman" w:eastAsia="Times New Roman" w:hAnsi="Times New Roman" w:cs="Times New Roman"/>
          <w:color w:val="444444"/>
          <w:sz w:val="24"/>
          <w:szCs w:val="24"/>
          <w:lang w:eastAsia="ru-RU"/>
        </w:rPr>
        <w:t>Вычислите значения выражений: max(x,y,z)−3x+min(x,y,z) и max(x,y−z)/min(y,z).</w:t>
      </w:r>
    </w:p>
    <w:p w14:paraId="71AEB203" w14:textId="77777777" w:rsidR="006264DF" w:rsidRDefault="006264DF"/>
    <w:sectPr w:rsidR="006264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D099A"/>
    <w:multiLevelType w:val="multilevel"/>
    <w:tmpl w:val="FBBA9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5231C0"/>
    <w:multiLevelType w:val="multilevel"/>
    <w:tmpl w:val="B7FA9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B03558"/>
    <w:multiLevelType w:val="multilevel"/>
    <w:tmpl w:val="39DC2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5A58FA"/>
    <w:multiLevelType w:val="multilevel"/>
    <w:tmpl w:val="52CA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0C"/>
    <w:rsid w:val="00030F53"/>
    <w:rsid w:val="002A3A07"/>
    <w:rsid w:val="006264DF"/>
    <w:rsid w:val="008C1E0C"/>
    <w:rsid w:val="00C06514"/>
    <w:rsid w:val="00FD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52910"/>
  <w15:chartTrackingRefBased/>
  <w15:docId w15:val="{0C917AF5-CB00-4D91-903F-E066EE329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C1E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1E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8C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C1E0C"/>
    <w:rPr>
      <w:b/>
      <w:bCs/>
    </w:rPr>
  </w:style>
  <w:style w:type="character" w:customStyle="1" w:styleId="de1">
    <w:name w:val="de1"/>
    <w:basedOn w:val="a0"/>
    <w:rsid w:val="008C1E0C"/>
  </w:style>
  <w:style w:type="character" w:customStyle="1" w:styleId="kw1">
    <w:name w:val="kw1"/>
    <w:basedOn w:val="a0"/>
    <w:rsid w:val="008C1E0C"/>
  </w:style>
  <w:style w:type="character" w:customStyle="1" w:styleId="br0">
    <w:name w:val="br0"/>
    <w:basedOn w:val="a0"/>
    <w:rsid w:val="008C1E0C"/>
  </w:style>
  <w:style w:type="character" w:customStyle="1" w:styleId="de2">
    <w:name w:val="de2"/>
    <w:basedOn w:val="a0"/>
    <w:rsid w:val="008C1E0C"/>
  </w:style>
  <w:style w:type="character" w:customStyle="1" w:styleId="kw3">
    <w:name w:val="kw3"/>
    <w:basedOn w:val="a0"/>
    <w:rsid w:val="008C1E0C"/>
  </w:style>
  <w:style w:type="character" w:customStyle="1" w:styleId="sy0">
    <w:name w:val="sy0"/>
    <w:basedOn w:val="a0"/>
    <w:rsid w:val="008C1E0C"/>
  </w:style>
  <w:style w:type="character" w:customStyle="1" w:styleId="st0">
    <w:name w:val="st0"/>
    <w:basedOn w:val="a0"/>
    <w:rsid w:val="008C1E0C"/>
  </w:style>
  <w:style w:type="paragraph" w:customStyle="1" w:styleId="highlight">
    <w:name w:val="highlight"/>
    <w:basedOn w:val="a"/>
    <w:rsid w:val="008C1E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C1E0C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8C1E0C"/>
    <w:rPr>
      <w:i/>
      <w:iCs/>
    </w:rPr>
  </w:style>
  <w:style w:type="character" w:styleId="a6">
    <w:name w:val="Hyperlink"/>
    <w:basedOn w:val="a0"/>
    <w:uiPriority w:val="99"/>
    <w:semiHidden/>
    <w:unhideWhenUsed/>
    <w:rsid w:val="008C1E0C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2A3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0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hp.su/learnphp/cs/?al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Ildarovich</dc:creator>
  <cp:keywords/>
  <dc:description/>
  <cp:lastModifiedBy>Ruslan Ildarovich</cp:lastModifiedBy>
  <cp:revision>4</cp:revision>
  <dcterms:created xsi:type="dcterms:W3CDTF">2024-05-21T08:57:00Z</dcterms:created>
  <dcterms:modified xsi:type="dcterms:W3CDTF">2024-05-21T09:03:00Z</dcterms:modified>
</cp:coreProperties>
</file>